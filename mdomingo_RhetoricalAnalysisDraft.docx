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EE" w:rsidRDefault="00517446">
      <w:r>
        <w:t>Marcus Domingo</w:t>
      </w:r>
      <w:bookmarkStart w:id="0" w:name="_GoBack"/>
      <w:bookmarkEnd w:id="0"/>
    </w:p>
    <w:p w:rsidR="00517446" w:rsidRDefault="00517446">
      <w:r>
        <w:t>Rhetorical Analysis</w:t>
      </w:r>
      <w:ins w:id="1" w:author="Marcus Domingo" w:date="2016-09-22T11:16:00Z">
        <w:r w:rsidR="00852AEE">
          <w:t xml:space="preserve"> Nicholas </w:t>
        </w:r>
        <w:proofErr w:type="spellStart"/>
        <w:r w:rsidR="00852AEE">
          <w:t>Boesel</w:t>
        </w:r>
      </w:ins>
      <w:proofErr w:type="spellEnd"/>
    </w:p>
    <w:p w:rsidR="00257789" w:rsidRDefault="00517446">
      <w:pPr>
        <w:rPr>
          <w:ins w:id="2" w:author="Marcus Domingo" w:date="2016-09-22T11:25:00Z"/>
        </w:rPr>
      </w:pPr>
      <w:r>
        <w:t>09/21/16      N12</w:t>
      </w:r>
      <w:ins w:id="3" w:author="Marcus Domingo" w:date="2016-09-22T11:24:00Z">
        <w:r w:rsidR="00852AEE">
          <w:t xml:space="preserve"> Rhetorical analysis, not a topic paper</w:t>
        </w:r>
      </w:ins>
    </w:p>
    <w:p w:rsidR="00852AEE" w:rsidRDefault="00852AEE">
      <w:ins w:id="4" w:author="Marcus Domingo" w:date="2016-09-22T11:25:00Z">
        <w:r>
          <w:t xml:space="preserve">No mentions </w:t>
        </w:r>
      </w:ins>
      <w:ins w:id="5" w:author="Marcus Domingo" w:date="2016-09-22T11:26:00Z">
        <w:r>
          <w:t>of journals or popular sources</w:t>
        </w:r>
      </w:ins>
    </w:p>
    <w:p w:rsidR="00531E51" w:rsidRDefault="00257789">
      <w:r>
        <w:tab/>
        <w:t xml:space="preserve">What does the future of the world we know look like in the face of technology?  The human race has come to rely on technology a lot more than they should.  Anywhere from handheld devices to robots sorting and storing merchandise at </w:t>
      </w:r>
      <w:r w:rsidR="00061749">
        <w:t>an Amazon distribution center, people count on 1s and 0s to handle everyday life.  Technology is continually evolving in every shape and form…even scarier, artificial intelligence.  Artificial intelligence (AI)</w:t>
      </w:r>
      <w:r w:rsidR="007046C9">
        <w:t xml:space="preserve"> is the ability for an agent to adapt to its environment and act accordingly.  Now the concepts are easily understood, but the designs behind AI are very complex algorithms.</w:t>
      </w:r>
    </w:p>
    <w:p w:rsidR="007046C9" w:rsidRDefault="007046C9">
      <w:r>
        <w:tab/>
        <w:t>Now take into perspective a machine</w:t>
      </w:r>
      <w:r w:rsidR="009840B8">
        <w:t xml:space="preserve"> that can perform humanly tasks, a robot for instance.  Robots can be programmed to do specific tasks or they can be programmed to adapt and learn from their environments.  Then again they are only programmed to do what we want them to do…aren’t they?  Designing a robot to adapt to playing a soccer game is one thing, but a robot to adapt to everyday life, that’s a whole different story.  One aspect that makes humans able to adapt to the world as we know it is the ability to predict the future.  Predicting the future and wha</w:t>
      </w:r>
      <w:r w:rsidR="009A516F">
        <w:t>t may happen next guide</w:t>
      </w:r>
      <w:r w:rsidR="00F86B39">
        <w:t xml:space="preserve">s our decision making.  For example, when a light turns yellow we know that the street orthogonal to the road we are currently traveling on will soon get a green light as soon as ours changes from yellow to red.  For AI to process and adapt </w:t>
      </w:r>
      <w:r w:rsidR="00A415D0">
        <w:t xml:space="preserve">to all the possible events in the world </w:t>
      </w:r>
      <w:r w:rsidR="00F86B39">
        <w:t xml:space="preserve">may seem impossible at this point in time but advances are being made with promising results.  </w:t>
      </w:r>
      <w:r w:rsidR="00402E3A">
        <w:t xml:space="preserve">An experiment on an evolutionary algorithm created by Cully </w:t>
      </w:r>
      <w:r w:rsidR="00402E3A" w:rsidRPr="00402E3A">
        <w:rPr>
          <w:i/>
        </w:rPr>
        <w:t>et. al</w:t>
      </w:r>
      <w:r w:rsidR="00402E3A">
        <w:t xml:space="preserve"> has shown that robots can adapt similarly to animals if programmed correctly.  In</w:t>
      </w:r>
      <w:r w:rsidR="007B31BE">
        <w:t xml:space="preserve"> the experiment </w:t>
      </w:r>
      <w:r w:rsidR="007B31BE">
        <w:lastRenderedPageBreak/>
        <w:t xml:space="preserve">they take a robot that has knowledge of all its possible movements and “injure” the robot to see if it can adapt to this injury.  Meaning the robot has a distinct walking pattern when it is healthy.  Once injured the robot recognizes the injury and adapts to it in any means it needs to.  Cully </w:t>
      </w:r>
      <w:r w:rsidR="007B31BE" w:rsidRPr="007B31BE">
        <w:rPr>
          <w:i/>
        </w:rPr>
        <w:t>et al.</w:t>
      </w:r>
      <w:r w:rsidR="007B31BE">
        <w:t xml:space="preserve"> states that “Experiments reveal successful adaptations for a legged robot injured in five different ways, including damaged, broken, and missing legs, and for a robotic arm with joints broken in 14 different </w:t>
      </w:r>
      <w:proofErr w:type="spellStart"/>
      <w:r w:rsidR="007B31BE">
        <w:t>ways.”</w:t>
      </w:r>
      <w:ins w:id="6" w:author="Marcus Domingo" w:date="2016-09-22T11:18:00Z">
        <w:r w:rsidR="00852AEE">
          <w:t>No</w:t>
        </w:r>
        <w:proofErr w:type="spellEnd"/>
        <w:r w:rsidR="00852AEE">
          <w:t xml:space="preserve"> author</w:t>
        </w:r>
      </w:ins>
      <w:r w:rsidR="007B31BE">
        <w:t xml:space="preserve"> </w:t>
      </w:r>
      <w:r w:rsidR="007B31BE">
        <w:fldChar w:fldCharType="begin"/>
      </w:r>
      <w:r w:rsidR="007B31BE">
        <w:instrText xml:space="preserve"> ADDIN ZOTERO_ITEM CSL_CITATION {"citationID":"NV6iqjtq","properties":{"formattedCitation":"(Cully, Clune, Tarapore, &amp; Mouret, 2015)","plainCitation":"(Cully, Clune, Tarapore, &amp; Mouret, 2015)"},"citationItems":[{"id":13,"uris":["http://zotero.org/users/local/XgxvCIjz/items/5V5ZZ2KW"],"uri":["http://zotero.org/users/local/XgxvCIjz/items/5V5ZZ2KW"],"itemData":{"id":13,"type":"article-journal","title":"Robots that can adapt like animals","container-title":"Nature","page":"503-507","volume":"521","issue":"7553","source":"www.nature.com","abstract":"Robots have transformed many industries, most notably manufacturing, and have the power to deliver tremendous benefits to society, such as in search and rescue, disaster response, health care and transportation. They are also invaluable tools for scientific exploration in environments inaccessible to humans, from distant planets to deep oceans. A major obstacle to their widespread adoption in more complex environments outside factories is their fragility. Whereas animals can quickly adapt to injuries, current robots cannot /`think outside the box/' to find a compensatory behaviour when they are damaged: they are limited to their pre-specified self-sensing abilities, can diagnose only anticipated failure modes, and require a pre-programmed contingency plan for every type of potential damage, an impracticality for complex robots. A promising approach to reducing robot fragility involves having robots learn appropriate behaviours in response to damage, but current techniques are slow even with small, constrained search spaces. Here we introduce an intelligent trial-and-error algorithm that allows robots to adapt to damage in less than two minutes in large search spaces without requiring self-diagnosis or pre-specified contingency plans. Before the robot is deployed, it uses a novel technique to create a detailed map of the space of high-performing behaviours. This map represents the robot/'s prior knowledge about what behaviours it can perform and their value. When the robot is damaged, it uses this prior knowledge to guide a trial-and-error learning algorithm that conducts intelligent experiments to rapidly discover a behaviour that compensates for the damage. Experiments reveal successful adaptations for a legged robot injured in five different ways, including damaged, broken, and missing legs, and for a robotic arm with joints broken in 14 different ways. This new algorithm will enable more robust, effective, autonomous robots, and may shed light on the principles that animals use to adapt to injury.","DOI":"10.1038/nature14422","ISSN":"0028-0836","journalAbbreviation":"Nature","language":"en","author":[{"family":"Cully","given":"Antoine"},{"family":"Clune","given":"Jeff"},{"family":"Tarapore","given":"Danesh"},{"family":"Mouret","given":"Jean-Baptiste"}],"issued":{"date-parts":[["2015",5,28]]}}}],"schema":"https://github.com/citation-style-language/schema/raw/master/csl-citation.json"} </w:instrText>
      </w:r>
      <w:r w:rsidR="007B31BE">
        <w:fldChar w:fldCharType="separate"/>
      </w:r>
      <w:r w:rsidR="0012014E">
        <w:rPr>
          <w:rFonts w:cs="Times New Roman"/>
        </w:rPr>
        <w:t>(</w:t>
      </w:r>
      <w:r w:rsidR="007B31BE" w:rsidRPr="007B31BE">
        <w:rPr>
          <w:rFonts w:cs="Times New Roman"/>
        </w:rPr>
        <w:t>2015)</w:t>
      </w:r>
      <w:r w:rsidR="007B31BE">
        <w:fldChar w:fldCharType="end"/>
      </w:r>
      <w:r w:rsidR="006E0E35">
        <w:t>.  Thus, they have already gotten the limbs of a humanoid/animal robot down.  Think about if they could make a fully body robot.</w:t>
      </w:r>
    </w:p>
    <w:p w:rsidR="00E71188" w:rsidRDefault="006E0E35">
      <w:r>
        <w:tab/>
        <w:t xml:space="preserve">There </w:t>
      </w:r>
      <w:r w:rsidR="00945249">
        <w:t>is</w:t>
      </w:r>
      <w:r>
        <w:t xml:space="preserve"> different version of AI out there as well that aren’t as physi</w:t>
      </w:r>
      <w:r w:rsidR="00945249">
        <w:t>cal as a robot.  Most video games nowadays have some sort of aspect of an AI which may be referred to as CPU (computer).  They have restricted intelligence to them.  Meaning they only have a pool of choices to choose from because of the video games restrictions.</w:t>
      </w:r>
      <w:r w:rsidR="00045205">
        <w:t xml:space="preserve">  There have been AI that have been made to learn video games rather than just be restricted in the design of them.  Deep Blue was a computer that won a chess gam</w:t>
      </w:r>
      <w:r w:rsidR="00E71188">
        <w:t xml:space="preserve">e against a world champion.  DeepMind created “a single computer algorithm that can learn how to play 49 different arcade games” </w:t>
      </w:r>
      <w:r w:rsidR="00E71188">
        <w:fldChar w:fldCharType="begin"/>
      </w:r>
      <w:r w:rsidR="00E71188">
        <w:instrText xml:space="preserve"> ADDIN ZOTERO_ITEM CSL_CITATION {"citationID":"7yX5oP59","properties":{"formattedCitation":"(Gibney, 2015)","plainCitation":"(Gibney, 2015)"},"citationItems":[{"id":7,"uris":["http://zotero.org/users/local/XgxvCIjz/items/5PSVQH46"],"uri":["http://zotero.org/users/local/XgxvCIjz/items/5PSVQH46"],"itemData":{"id":7,"type":"article-journal","title":"DeepMind algorithm beats people at classic video games","container-title":"Nature","page":"465-466","volume":"518","issue":"7540","source":"ProQuest","abstract":"DeepMind, the Google-owned artificial intelligence company, has revealed how it created a single computer algorithm that can learn how to play 49 different arcade games, including the 1970s classics Pong and Space Invaders. In more than half of those games, the computer became skilled enough to beat a professional human player.","ISSN":"00280836","language":"English","author":[{"family":"Gibney","given":"Elizabeth"}],"issued":{"date-parts":[["2015",2,26]]}}}],"schema":"https://github.com/citation-style-language/schema/raw/master/csl-citation.json"} </w:instrText>
      </w:r>
      <w:r w:rsidR="00E71188">
        <w:fldChar w:fldCharType="separate"/>
      </w:r>
      <w:r w:rsidR="00E71188" w:rsidRPr="00E71188">
        <w:rPr>
          <w:rFonts w:cs="Times New Roman"/>
        </w:rPr>
        <w:t>(Gibney, 2015)</w:t>
      </w:r>
      <w:r w:rsidR="00E71188">
        <w:fldChar w:fldCharType="end"/>
      </w:r>
      <w:r w:rsidR="00E71188">
        <w:t>.  There are even AI’s out there that predict which ads and search results to show us on YouTube and Google based on our search histories.  IBM’s Watson can have full conversations with human beings as if he were one himself and he can learn new information.  Soon enough AI will be creating other AI themselves, it is just a matter of time.</w:t>
      </w:r>
    </w:p>
    <w:p w:rsidR="00E71188" w:rsidRDefault="00E71188">
      <w:r>
        <w:tab/>
      </w:r>
      <w:r w:rsidR="00EE4D75">
        <w:t xml:space="preserve">The world of AI is quickly progressing in this day and age.  The results are promising but something to think about is does AI have too much presence in our lives?  An amazing topic with very broad horizons but success doesn’t come without consequences.  After all, let’s not forget Ultron from </w:t>
      </w:r>
      <w:r w:rsidR="00EE4D75">
        <w:rPr>
          <w:i/>
        </w:rPr>
        <w:t>Avengers: Age of Ultron</w:t>
      </w:r>
      <w:r w:rsidR="00EE4D75">
        <w:t xml:space="preserve"> where Tony Starks made an AI that </w:t>
      </w:r>
      <w:r w:rsidR="00066426">
        <w:t>created an imminent threat to society.  Only in our reality we don’t have The Avengers to save us.</w:t>
      </w:r>
    </w:p>
    <w:p w:rsidR="005F3F41" w:rsidRDefault="005F3F41" w:rsidP="005F3F41">
      <w:pPr>
        <w:pStyle w:val="Bibliography"/>
        <w:jc w:val="center"/>
      </w:pPr>
      <w:r>
        <w:lastRenderedPageBreak/>
        <w:t>References</w:t>
      </w:r>
    </w:p>
    <w:p w:rsidR="001F5DF4" w:rsidRPr="001F5DF4" w:rsidRDefault="001F5DF4" w:rsidP="001F5DF4">
      <w:pPr>
        <w:pStyle w:val="Bibliography"/>
        <w:rPr>
          <w:rFonts w:cs="Times New Roman"/>
          <w:szCs w:val="24"/>
        </w:rPr>
      </w:pPr>
      <w:r>
        <w:fldChar w:fldCharType="begin"/>
      </w:r>
      <w:r>
        <w:instrText xml:space="preserve"> ADDIN ZOTERO_BIBL {"uncited":[["http://zotero.org/users/local/XgxvCIjz/items/KHKGF6NV"],["http://zotero.org/users/local/XgxvCIjz/items/QFAA8ZKI"]],"custom":[]} CSL_BIBLIOGRAPHY </w:instrText>
      </w:r>
      <w:r>
        <w:fldChar w:fldCharType="separate"/>
      </w:r>
      <w:r w:rsidRPr="001F5DF4">
        <w:rPr>
          <w:rFonts w:cs="Times New Roman"/>
          <w:szCs w:val="24"/>
        </w:rPr>
        <w:t xml:space="preserve">Adami, C. (2015). Robots with instincts. </w:t>
      </w:r>
      <w:r w:rsidRPr="001F5DF4">
        <w:rPr>
          <w:rFonts w:cs="Times New Roman"/>
          <w:i/>
          <w:iCs/>
          <w:szCs w:val="24"/>
        </w:rPr>
        <w:t>Nature</w:t>
      </w:r>
      <w:r w:rsidRPr="001F5DF4">
        <w:rPr>
          <w:rFonts w:cs="Times New Roman"/>
          <w:szCs w:val="24"/>
        </w:rPr>
        <w:t xml:space="preserve">, </w:t>
      </w:r>
      <w:r w:rsidRPr="001F5DF4">
        <w:rPr>
          <w:rFonts w:cs="Times New Roman"/>
          <w:i/>
          <w:iCs/>
          <w:szCs w:val="24"/>
        </w:rPr>
        <w:t>521</w:t>
      </w:r>
      <w:r w:rsidRPr="001F5DF4">
        <w:rPr>
          <w:rFonts w:cs="Times New Roman"/>
          <w:szCs w:val="24"/>
        </w:rPr>
        <w:t>(7553), 426–427.</w:t>
      </w:r>
    </w:p>
    <w:p w:rsidR="001F5DF4" w:rsidRPr="001F5DF4" w:rsidRDefault="001F5DF4" w:rsidP="001F5DF4">
      <w:pPr>
        <w:pStyle w:val="Bibliography"/>
        <w:rPr>
          <w:rFonts w:cs="Times New Roman"/>
          <w:szCs w:val="24"/>
        </w:rPr>
      </w:pPr>
      <w:r>
        <w:rPr>
          <w:rFonts w:cs="Times New Roman"/>
          <w:szCs w:val="24"/>
        </w:rPr>
        <w:t>Crawford, K., Whittaker, M. (2016</w:t>
      </w:r>
      <w:r w:rsidRPr="001F5DF4">
        <w:rPr>
          <w:rFonts w:cs="Times New Roman"/>
          <w:szCs w:val="24"/>
        </w:rPr>
        <w:t>). Have we given artificial intelligence too much power too soon? Retrieved from http://qz.com/787302/artificial-intelligence-holds-growing-power-over-our-everyday-lives-but-we-have-no-idea-how-well-it-works/</w:t>
      </w:r>
    </w:p>
    <w:p w:rsidR="001F5DF4" w:rsidRPr="001F5DF4" w:rsidRDefault="001F5DF4" w:rsidP="001F5DF4">
      <w:pPr>
        <w:pStyle w:val="Bibliography"/>
        <w:rPr>
          <w:rFonts w:cs="Times New Roman"/>
          <w:szCs w:val="24"/>
        </w:rPr>
      </w:pPr>
      <w:r w:rsidRPr="001F5DF4">
        <w:rPr>
          <w:rFonts w:cs="Times New Roman"/>
          <w:szCs w:val="24"/>
        </w:rPr>
        <w:t xml:space="preserve">Cully, A., Clune, J., Tarapore, D., &amp; Mouret, J.-B. (2015). Robots that can adapt like animals. </w:t>
      </w:r>
      <w:r w:rsidRPr="001F5DF4">
        <w:rPr>
          <w:rFonts w:cs="Times New Roman"/>
          <w:i/>
          <w:iCs/>
          <w:szCs w:val="24"/>
        </w:rPr>
        <w:t>Nature</w:t>
      </w:r>
      <w:r w:rsidRPr="001F5DF4">
        <w:rPr>
          <w:rFonts w:cs="Times New Roman"/>
          <w:szCs w:val="24"/>
        </w:rPr>
        <w:t xml:space="preserve">, </w:t>
      </w:r>
      <w:r w:rsidRPr="001F5DF4">
        <w:rPr>
          <w:rFonts w:cs="Times New Roman"/>
          <w:i/>
          <w:iCs/>
          <w:szCs w:val="24"/>
        </w:rPr>
        <w:t>521</w:t>
      </w:r>
      <w:r w:rsidRPr="001F5DF4">
        <w:rPr>
          <w:rFonts w:cs="Times New Roman"/>
          <w:szCs w:val="24"/>
        </w:rPr>
        <w:t>(7553), 503–507. http://doi.org/10.1038/nature14422</w:t>
      </w:r>
    </w:p>
    <w:p w:rsidR="001F5DF4" w:rsidRPr="001F5DF4" w:rsidRDefault="001F5DF4" w:rsidP="001F5DF4">
      <w:pPr>
        <w:pStyle w:val="Bibliography"/>
        <w:rPr>
          <w:rFonts w:cs="Times New Roman"/>
          <w:szCs w:val="24"/>
        </w:rPr>
      </w:pPr>
      <w:r w:rsidRPr="001F5DF4">
        <w:rPr>
          <w:rFonts w:cs="Times New Roman"/>
          <w:szCs w:val="24"/>
        </w:rPr>
        <w:t xml:space="preserve">Gibney, E. (2015). DeepMind algorithm beats people at classic video games. </w:t>
      </w:r>
      <w:r w:rsidRPr="001F5DF4">
        <w:rPr>
          <w:rFonts w:cs="Times New Roman"/>
          <w:i/>
          <w:iCs/>
          <w:szCs w:val="24"/>
        </w:rPr>
        <w:t>Nature</w:t>
      </w:r>
      <w:r w:rsidRPr="001F5DF4">
        <w:rPr>
          <w:rFonts w:cs="Times New Roman"/>
          <w:szCs w:val="24"/>
        </w:rPr>
        <w:t xml:space="preserve">, </w:t>
      </w:r>
      <w:r w:rsidRPr="001F5DF4">
        <w:rPr>
          <w:rFonts w:cs="Times New Roman"/>
          <w:i/>
          <w:iCs/>
          <w:szCs w:val="24"/>
        </w:rPr>
        <w:t>518</w:t>
      </w:r>
      <w:r w:rsidRPr="001F5DF4">
        <w:rPr>
          <w:rFonts w:cs="Times New Roman"/>
          <w:szCs w:val="24"/>
        </w:rPr>
        <w:t>(7540), 465–466.</w:t>
      </w:r>
    </w:p>
    <w:p w:rsidR="003A0C16" w:rsidRPr="00EE4D75" w:rsidRDefault="001F5DF4">
      <w:r>
        <w:fldChar w:fldCharType="end"/>
      </w:r>
    </w:p>
    <w:sectPr w:rsidR="003A0C16" w:rsidRPr="00EE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us Domingo">
    <w15:presenceInfo w15:providerId="Windows Live" w15:userId="ff213179051b7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46"/>
    <w:rsid w:val="00045205"/>
    <w:rsid w:val="00061749"/>
    <w:rsid w:val="00066426"/>
    <w:rsid w:val="000B6EED"/>
    <w:rsid w:val="0012014E"/>
    <w:rsid w:val="001F5DF4"/>
    <w:rsid w:val="00257789"/>
    <w:rsid w:val="003A0C16"/>
    <w:rsid w:val="003D1FEF"/>
    <w:rsid w:val="00402E3A"/>
    <w:rsid w:val="00517446"/>
    <w:rsid w:val="00531E51"/>
    <w:rsid w:val="005C61C5"/>
    <w:rsid w:val="005F3F41"/>
    <w:rsid w:val="006E0E35"/>
    <w:rsid w:val="007046C9"/>
    <w:rsid w:val="007B31BE"/>
    <w:rsid w:val="00852AEE"/>
    <w:rsid w:val="009379B8"/>
    <w:rsid w:val="00941218"/>
    <w:rsid w:val="00945249"/>
    <w:rsid w:val="009840B8"/>
    <w:rsid w:val="009A516F"/>
    <w:rsid w:val="00A415D0"/>
    <w:rsid w:val="00C63626"/>
    <w:rsid w:val="00E71188"/>
    <w:rsid w:val="00EE4D75"/>
    <w:rsid w:val="00F25E9D"/>
    <w:rsid w:val="00F8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78FF"/>
  <w15:chartTrackingRefBased/>
  <w15:docId w15:val="{152924DA-65F6-418B-97A6-06E14264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5DF4"/>
    <w:pPr>
      <w:ind w:left="720" w:hanging="720"/>
    </w:pPr>
  </w:style>
  <w:style w:type="paragraph" w:styleId="BalloonText">
    <w:name w:val="Balloon Text"/>
    <w:basedOn w:val="Normal"/>
    <w:link w:val="BalloonTextChar"/>
    <w:uiPriority w:val="99"/>
    <w:semiHidden/>
    <w:unhideWhenUsed/>
    <w:rsid w:val="00C636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1594">
      <w:bodyDiv w:val="1"/>
      <w:marLeft w:val="0"/>
      <w:marRight w:val="0"/>
      <w:marTop w:val="0"/>
      <w:marBottom w:val="0"/>
      <w:divBdr>
        <w:top w:val="none" w:sz="0" w:space="0" w:color="auto"/>
        <w:left w:val="none" w:sz="0" w:space="0" w:color="auto"/>
        <w:bottom w:val="none" w:sz="0" w:space="0" w:color="auto"/>
        <w:right w:val="none" w:sz="0" w:space="0" w:color="auto"/>
      </w:divBdr>
      <w:divsChild>
        <w:div w:id="1091466526">
          <w:marLeft w:val="0"/>
          <w:marRight w:val="0"/>
          <w:marTop w:val="0"/>
          <w:marBottom w:val="0"/>
          <w:divBdr>
            <w:top w:val="none" w:sz="0" w:space="0" w:color="auto"/>
            <w:left w:val="none" w:sz="0" w:space="0" w:color="auto"/>
            <w:bottom w:val="none" w:sz="0" w:space="0" w:color="auto"/>
            <w:right w:val="none" w:sz="0" w:space="0" w:color="auto"/>
          </w:divBdr>
          <w:divsChild>
            <w:div w:id="420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1676">
      <w:bodyDiv w:val="1"/>
      <w:marLeft w:val="0"/>
      <w:marRight w:val="0"/>
      <w:marTop w:val="0"/>
      <w:marBottom w:val="0"/>
      <w:divBdr>
        <w:top w:val="none" w:sz="0" w:space="0" w:color="auto"/>
        <w:left w:val="none" w:sz="0" w:space="0" w:color="auto"/>
        <w:bottom w:val="none" w:sz="0" w:space="0" w:color="auto"/>
        <w:right w:val="none" w:sz="0" w:space="0" w:color="auto"/>
      </w:divBdr>
      <w:divsChild>
        <w:div w:id="2037926833">
          <w:marLeft w:val="0"/>
          <w:marRight w:val="0"/>
          <w:marTop w:val="0"/>
          <w:marBottom w:val="0"/>
          <w:divBdr>
            <w:top w:val="none" w:sz="0" w:space="0" w:color="auto"/>
            <w:left w:val="none" w:sz="0" w:space="0" w:color="auto"/>
            <w:bottom w:val="none" w:sz="0" w:space="0" w:color="auto"/>
            <w:right w:val="none" w:sz="0" w:space="0" w:color="auto"/>
          </w:divBdr>
          <w:divsChild>
            <w:div w:id="269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1574">
      <w:bodyDiv w:val="1"/>
      <w:marLeft w:val="0"/>
      <w:marRight w:val="0"/>
      <w:marTop w:val="0"/>
      <w:marBottom w:val="0"/>
      <w:divBdr>
        <w:top w:val="none" w:sz="0" w:space="0" w:color="auto"/>
        <w:left w:val="none" w:sz="0" w:space="0" w:color="auto"/>
        <w:bottom w:val="none" w:sz="0" w:space="0" w:color="auto"/>
        <w:right w:val="none" w:sz="0" w:space="0" w:color="auto"/>
      </w:divBdr>
      <w:divsChild>
        <w:div w:id="2040736370">
          <w:marLeft w:val="0"/>
          <w:marRight w:val="0"/>
          <w:marTop w:val="0"/>
          <w:marBottom w:val="0"/>
          <w:divBdr>
            <w:top w:val="none" w:sz="0" w:space="0" w:color="auto"/>
            <w:left w:val="none" w:sz="0" w:space="0" w:color="auto"/>
            <w:bottom w:val="none" w:sz="0" w:space="0" w:color="auto"/>
            <w:right w:val="none" w:sz="0" w:space="0" w:color="auto"/>
          </w:divBdr>
          <w:divsChild>
            <w:div w:id="4492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25</cp:revision>
  <dcterms:created xsi:type="dcterms:W3CDTF">2016-09-21T18:24:00Z</dcterms:created>
  <dcterms:modified xsi:type="dcterms:W3CDTF">2016-09-22T15:29:00Z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id="5jYWLK1o"/&gt;&lt;style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